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D51B7" w14:textId="4D994640" w:rsidR="00A624D1" w:rsidRDefault="00C17098" w:rsidP="00C17098">
      <w:pPr>
        <w:jc w:val="center"/>
      </w:pPr>
      <w:r>
        <w:t>Thermal Interface Tester Report</w:t>
      </w:r>
    </w:p>
    <w:sectPr w:rsidR="00A62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98"/>
    <w:rsid w:val="00A624D1"/>
    <w:rsid w:val="00C1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B8C3"/>
  <w15:chartTrackingRefBased/>
  <w15:docId w15:val="{5E56CE57-F0CA-4842-AD81-B8B107EE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 Peraza</dc:creator>
  <cp:keywords/>
  <dc:description/>
  <cp:lastModifiedBy>Mario A Peraza</cp:lastModifiedBy>
  <cp:revision>1</cp:revision>
  <dcterms:created xsi:type="dcterms:W3CDTF">2022-07-01T13:46:00Z</dcterms:created>
  <dcterms:modified xsi:type="dcterms:W3CDTF">2022-07-01T13:46:00Z</dcterms:modified>
</cp:coreProperties>
</file>